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0F8" w:rsidRPr="00001C11" w:rsidRDefault="00542E5E" w:rsidP="00001C11">
      <w:pPr>
        <w:ind w:left="105" w:hangingChars="50" w:hanging="105"/>
      </w:pPr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 xml:space="preserve"> </w:t>
      </w:r>
      <w:del w:id="0" w:author="多月　文哉" w:date="2019-11-04T20:46:00Z">
        <w:r w:rsidDel="00F5263E">
          <w:delText xml:space="preserve">am a student, </w:delText>
        </w:r>
      </w:del>
      <w:r>
        <w:t>graduated from</w:t>
      </w:r>
      <w:r w:rsidR="00372215">
        <w:t xml:space="preserve"> </w:t>
      </w:r>
      <w:ins w:id="1" w:author="多月　文哉" w:date="2019-11-04T20:46:00Z">
        <w:r w:rsidR="00F5263E">
          <w:t xml:space="preserve">the </w:t>
        </w:r>
      </w:ins>
      <w:r w:rsidR="00372215">
        <w:rPr>
          <w:rFonts w:hint="eastAsia"/>
        </w:rPr>
        <w:t>d</w:t>
      </w:r>
      <w:r w:rsidR="00372215">
        <w:t xml:space="preserve">epartment of information science and engineering, </w:t>
      </w:r>
      <w:r>
        <w:t>Northeastern Universi</w:t>
      </w:r>
      <w:r w:rsidR="00372215">
        <w:t>ty of China in 2019. My major is automation</w:t>
      </w:r>
      <w:r w:rsidR="006120F8">
        <w:t xml:space="preserve"> which focuses on how to minimize the human assistance in a process or procedure by using computer or other equipment.</w:t>
      </w:r>
      <w:r w:rsidR="00001C11">
        <w:t xml:space="preserve"> </w:t>
      </w:r>
      <w:r w:rsidR="00001EFE">
        <w:t>Here are several reasons why I want to apply for FBS.</w:t>
      </w:r>
    </w:p>
    <w:p w:rsidR="002D361D" w:rsidRDefault="00035EEA" w:rsidP="00372215">
      <w:pPr>
        <w:ind w:left="105" w:hangingChars="50" w:hanging="105"/>
      </w:pPr>
      <w:r>
        <w:t xml:space="preserve">   In the first place, the most essential reasons why I want to study in Japan is that Japan is one of the most advanced country in the world.</w:t>
      </w:r>
      <w:r w:rsidR="00BB64FD">
        <w:t xml:space="preserve"> </w:t>
      </w:r>
      <w:r w:rsidR="00BB64FD">
        <w:rPr>
          <w:rFonts w:hint="eastAsia"/>
        </w:rPr>
        <w:t>Simultaneously,</w:t>
      </w:r>
      <w:r w:rsidR="00BB64FD">
        <w:t xml:space="preserve"> Japanese scientists is so intelligent that they have been honored with Nobel Prizes several times.</w:t>
      </w:r>
      <w:r w:rsidR="00BB64FD" w:rsidRPr="00BB64FD">
        <w:t xml:space="preserve"> Osaka University is one of Japan's National Seven Universities and is generally considered one of Japan's most prestigious institutions of higher learning.</w:t>
      </w:r>
      <w:r w:rsidR="002D361D">
        <w:t xml:space="preserve"> </w:t>
      </w:r>
      <w:del w:id="2" w:author="多月　文哉" w:date="2019-11-04T20:48:00Z">
        <w:r w:rsidR="002D361D" w:rsidDel="00F5263E">
          <w:rPr>
            <w:rFonts w:hint="eastAsia"/>
          </w:rPr>
          <w:delText>M</w:delText>
        </w:r>
        <w:r w:rsidR="002D361D" w:rsidDel="00F5263E">
          <w:delText xml:space="preserve">oreover, </w:delText>
        </w:r>
        <w:r w:rsidR="002D361D" w:rsidRPr="002D361D" w:rsidDel="00F5263E">
          <w:rPr>
            <w:rFonts w:hint="eastAsia"/>
          </w:rPr>
          <w:delText>I love Japanese culture since I was young, and through the comics and TV operas, I knew a lot about Japan. What impress</w:delText>
        </w:r>
        <w:r w:rsidR="002D361D" w:rsidDel="00F5263E">
          <w:delText>ed</w:delText>
        </w:r>
        <w:r w:rsidR="002D361D" w:rsidRPr="002D361D" w:rsidDel="00F5263E">
          <w:rPr>
            <w:rFonts w:hint="eastAsia"/>
          </w:rPr>
          <w:delText xml:space="preserve"> me</w:delText>
        </w:r>
        <w:r w:rsidR="002D361D" w:rsidDel="00F5263E">
          <w:delText xml:space="preserve"> most</w:delText>
        </w:r>
        <w:r w:rsidR="002D361D" w:rsidRPr="002D361D" w:rsidDel="00F5263E">
          <w:rPr>
            <w:rFonts w:hint="eastAsia"/>
          </w:rPr>
          <w:delText xml:space="preserve"> </w:delText>
        </w:r>
        <w:r w:rsidR="002D361D" w:rsidDel="00F5263E">
          <w:delText>was</w:delText>
        </w:r>
        <w:r w:rsidR="002D361D" w:rsidDel="00F5263E">
          <w:rPr>
            <w:rFonts w:hint="eastAsia"/>
          </w:rPr>
          <w:delText xml:space="preserve"> the beautiful scenery, the politeness</w:delText>
        </w:r>
        <w:r w:rsidR="002D361D" w:rsidDel="00F5263E">
          <w:rPr>
            <w:rFonts w:ascii="DengXian" w:eastAsia="DengXian" w:hAnsi="DengXian"/>
            <w:lang w:eastAsia="zh-CN"/>
          </w:rPr>
          <w:delText xml:space="preserve"> </w:delText>
        </w:r>
        <w:r w:rsidR="002D361D" w:rsidRPr="002D361D" w:rsidDel="00F5263E">
          <w:rPr>
            <w:rFonts w:hint="eastAsia"/>
          </w:rPr>
          <w:delText>and t</w:delText>
        </w:r>
        <w:r w:rsidR="002D361D" w:rsidDel="00F5263E">
          <w:rPr>
            <w:rFonts w:hint="eastAsia"/>
          </w:rPr>
          <w:delText>he clean Town</w:delText>
        </w:r>
        <w:r w:rsidR="002D361D" w:rsidDel="00F5263E">
          <w:delText>.</w:delText>
        </w:r>
      </w:del>
    </w:p>
    <w:p w:rsidR="00035EEA" w:rsidRDefault="002D361D" w:rsidP="00372215">
      <w:pPr>
        <w:ind w:left="105" w:hangingChars="50" w:hanging="105"/>
      </w:pPr>
      <w:r>
        <w:t xml:space="preserve">   In the second place,</w:t>
      </w:r>
      <w:r w:rsidR="00D755F7" w:rsidRPr="00D755F7">
        <w:rPr>
          <w:rFonts w:ascii="Arial" w:hAnsi="Arial" w:cs="Arial"/>
          <w:color w:val="333333"/>
          <w:sz w:val="19"/>
          <w:szCs w:val="19"/>
        </w:rPr>
        <w:t xml:space="preserve"> </w:t>
      </w:r>
      <w:r w:rsidR="00D755F7" w:rsidRPr="00D755F7">
        <w:t xml:space="preserve">the Graduate School of Frontier Biosciences </w:t>
      </w:r>
      <w:r w:rsidR="00F44468">
        <w:t xml:space="preserve">(FBS) </w:t>
      </w:r>
      <w:r w:rsidR="00D755F7" w:rsidRPr="00D755F7">
        <w:t>seeks to understand the underlying principles and mechanisms that decide how a biological system functions.</w:t>
      </w:r>
      <w:del w:id="3" w:author="多月　文哉" w:date="2019-11-04T20:50:00Z">
        <w:r w:rsidR="00D755F7" w:rsidRPr="00D755F7" w:rsidDel="00F5263E">
          <w:delText xml:space="preserve"> </w:delText>
        </w:r>
        <w:r w:rsidR="00B44343" w:rsidDel="00F5263E">
          <w:delText xml:space="preserve">I am the students who are different from </w:delText>
        </w:r>
        <w:r w:rsidR="007E2A39" w:rsidDel="00F5263E">
          <w:delText>other applicants since I am an engineer.</w:delText>
        </w:r>
      </w:del>
      <w:r w:rsidR="007E2A39">
        <w:t xml:space="preserve"> From my perspective, t</w:t>
      </w:r>
      <w:r w:rsidR="007E2A39" w:rsidRPr="00D755F7">
        <w:t>o achieve this</w:t>
      </w:r>
      <w:r w:rsidR="007E2A39">
        <w:t xml:space="preserve"> goal</w:t>
      </w:r>
      <w:r w:rsidR="007E2A39" w:rsidRPr="00D755F7">
        <w:t>, non-traditional fields like</w:t>
      </w:r>
      <w:r w:rsidR="007E2A39">
        <w:t xml:space="preserve"> informatics and</w:t>
      </w:r>
      <w:r w:rsidR="007E2A39" w:rsidRPr="00D755F7">
        <w:t xml:space="preserve"> engineering must be more incorporated into the life sciences.</w:t>
      </w:r>
      <w:r w:rsidR="007E2A39">
        <w:t xml:space="preserve"> Through this program, I hope I can become</w:t>
      </w:r>
      <w:r w:rsidR="00AF4B7A" w:rsidRPr="00AF4B7A">
        <w:t xml:space="preserve"> proficient in different fields ranging from medicine to engineering in order to become a leader for the next generation of researchers.</w:t>
      </w:r>
      <w:r w:rsidR="00D755F7">
        <w:t xml:space="preserve"> </w:t>
      </w:r>
    </w:p>
    <w:p w:rsidR="007E2A39" w:rsidRDefault="007E2A39" w:rsidP="00372215">
      <w:pPr>
        <w:ind w:left="105" w:hangingChars="50" w:hanging="105"/>
      </w:pPr>
      <w:r>
        <w:t xml:space="preserve">   In the third place,</w:t>
      </w:r>
      <w:r w:rsidR="00993FC3">
        <w:t xml:space="preserve"> </w:t>
      </w:r>
      <w:r w:rsidR="00993FC3">
        <w:rPr>
          <w:rFonts w:hint="eastAsia"/>
        </w:rPr>
        <w:t>I once read a</w:t>
      </w:r>
      <w:r w:rsidR="00993FC3">
        <w:t>n</w:t>
      </w:r>
      <w:r w:rsidR="00993FC3">
        <w:rPr>
          <w:rFonts w:hint="eastAsia"/>
        </w:rPr>
        <w:t xml:space="preserve"> article</w:t>
      </w:r>
      <w:r w:rsidR="00993FC3">
        <w:t xml:space="preserve"> from the dean of FBS. </w:t>
      </w:r>
      <w:r w:rsidR="00F44468">
        <w:t>In this article, he sa</w:t>
      </w:r>
      <w:ins w:id="4" w:author="多月　文哉" w:date="2019-11-04T20:53:00Z">
        <w:r w:rsidR="00EE18C3">
          <w:t>id</w:t>
        </w:r>
      </w:ins>
      <w:del w:id="5" w:author="多月　文哉" w:date="2019-11-04T20:53:00Z">
        <w:r w:rsidR="00F44468" w:rsidDel="00EE18C3">
          <w:delText>ys</w:delText>
        </w:r>
      </w:del>
      <w:r w:rsidR="00F44468">
        <w:t xml:space="preserve"> FBS is the place to study “what is life”, which means the researches originate from </w:t>
      </w:r>
      <w:ins w:id="6" w:author="多月　文哉" w:date="2019-11-04T20:55:00Z">
        <w:r w:rsidR="00EE18C3">
          <w:t>their</w:t>
        </w:r>
      </w:ins>
      <w:del w:id="7" w:author="多月　文哉" w:date="2019-11-04T20:55:00Z">
        <w:r w:rsidR="00F44468" w:rsidDel="00EE18C3">
          <w:delText>your</w:delText>
        </w:r>
      </w:del>
      <w:r w:rsidR="00F44468">
        <w:t xml:space="preserve"> curiosity and should follow </w:t>
      </w:r>
      <w:del w:id="8" w:author="多月　文哉" w:date="2019-11-04T20:55:00Z">
        <w:r w:rsidR="00F44468" w:rsidDel="00EE18C3">
          <w:delText xml:space="preserve">he </w:delText>
        </w:r>
      </w:del>
      <w:ins w:id="9" w:author="多月　文哉" w:date="2019-11-04T20:55:00Z">
        <w:r w:rsidR="00EE18C3">
          <w:t>their</w:t>
        </w:r>
        <w:r w:rsidR="00EE18C3">
          <w:t xml:space="preserve"> </w:t>
        </w:r>
      </w:ins>
      <w:r w:rsidR="00F44468">
        <w:t xml:space="preserve">passion to solve and understand why things are the way they are. </w:t>
      </w:r>
      <w:r w:rsidR="00001C11">
        <w:t>To some extent, I think the FBS is the place where students can ask the fundamental question in life by doing basic research, which is definitely what I want to do in the future.</w:t>
      </w:r>
    </w:p>
    <w:p w:rsidR="00001EFE" w:rsidRPr="00993FC3" w:rsidRDefault="00001EFE" w:rsidP="00001EFE">
      <w:pPr>
        <w:ind w:leftChars="50" w:left="105" w:firstLineChars="100" w:firstLine="210"/>
        <w:rPr>
          <w:rFonts w:eastAsia="DengXian"/>
          <w:lang w:eastAsia="zh-CN"/>
        </w:rPr>
      </w:pPr>
      <w:r w:rsidRPr="00001C11">
        <w:rPr>
          <w:rFonts w:hint="eastAsia"/>
        </w:rPr>
        <w:t>My overall GPA was 8</w:t>
      </w:r>
      <w:r>
        <w:t>6</w:t>
      </w:r>
      <w:r w:rsidRPr="00001C11">
        <w:rPr>
          <w:rFonts w:hint="eastAsia"/>
        </w:rPr>
        <w:t xml:space="preserve"> on the 100 scale, which was the third highest in my class. I rank 40 out of 260 in my college. Because of my excellent academic performance at </w:t>
      </w:r>
      <w:ins w:id="10" w:author="多月　文哉" w:date="2019-11-04T21:04:00Z">
        <w:r w:rsidR="00607F6E">
          <w:t xml:space="preserve">the </w:t>
        </w:r>
      </w:ins>
      <w:r w:rsidRPr="00001C11">
        <w:rPr>
          <w:rFonts w:hint="eastAsia"/>
        </w:rPr>
        <w:t>university, I was once awarded sch</w:t>
      </w:r>
      <w:r>
        <w:rPr>
          <w:rFonts w:hint="eastAsia"/>
        </w:rPr>
        <w:t xml:space="preserve">olarships at </w:t>
      </w:r>
      <w:ins w:id="11" w:author="多月　文哉" w:date="2019-11-04T21:04:00Z">
        <w:r w:rsidR="00607F6E">
          <w:t>the</w:t>
        </w:r>
      </w:ins>
      <w:del w:id="12" w:author="多月　文哉" w:date="2019-11-04T21:04:00Z">
        <w:r w:rsidDel="00607F6E">
          <w:rPr>
            <w:rFonts w:hint="eastAsia"/>
          </w:rPr>
          <w:delText>my</w:delText>
        </w:r>
      </w:del>
      <w:r>
        <w:rPr>
          <w:rFonts w:hint="eastAsia"/>
        </w:rPr>
        <w:t xml:space="preserve"> university. </w:t>
      </w:r>
      <w:r w:rsidRPr="00001C11">
        <w:rPr>
          <w:rFonts w:hint="eastAsia"/>
        </w:rPr>
        <w:t>In order to study in Japan, it is imperative for me to study hard at school. I have passed N1 test of JLPT in December 2018 and I got 112 points. I once joined the TOEFL in March</w:t>
      </w:r>
      <w:del w:id="13" w:author="多月　文哉" w:date="2019-11-04T21:05:00Z">
        <w:r w:rsidRPr="00001C11" w:rsidDel="00607F6E">
          <w:rPr>
            <w:rFonts w:hint="eastAsia"/>
          </w:rPr>
          <w:delText>,</w:delText>
        </w:r>
      </w:del>
      <w:ins w:id="14" w:author="多月　文哉" w:date="2019-11-04T21:05:00Z">
        <w:r w:rsidR="00607F6E">
          <w:t xml:space="preserve"> </w:t>
        </w:r>
      </w:ins>
      <w:r w:rsidRPr="00001C11">
        <w:rPr>
          <w:rFonts w:hint="eastAsia"/>
        </w:rPr>
        <w:t>2019 and got 92 points.</w:t>
      </w:r>
      <w:r>
        <w:t xml:space="preserve"> Because of my good grades that I was mentioned </w:t>
      </w:r>
      <w:del w:id="15" w:author="多月　文哉" w:date="2019-11-04T21:05:00Z">
        <w:r w:rsidDel="00607F6E">
          <w:delText>before</w:delText>
        </w:r>
      </w:del>
      <w:ins w:id="16" w:author="多月　文哉" w:date="2019-11-04T21:05:00Z">
        <w:r w:rsidR="00607F6E">
          <w:t>above</w:t>
        </w:r>
      </w:ins>
      <w:bookmarkStart w:id="17" w:name="_GoBack"/>
      <w:bookmarkEnd w:id="17"/>
      <w:r>
        <w:t>, I think I am qualified for entering FBS. I hope FBS can give me a chance to study “what is life”.</w:t>
      </w:r>
    </w:p>
    <w:p w:rsidR="00913CB6" w:rsidRDefault="006120F8" w:rsidP="00001EFE">
      <w:pPr>
        <w:ind w:left="105" w:hangingChars="50" w:hanging="105"/>
      </w:pPr>
      <w:r>
        <w:t xml:space="preserve">   </w:t>
      </w:r>
    </w:p>
    <w:sectPr w:rsidR="00913C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多月　文哉">
    <w15:presenceInfo w15:providerId="AD" w15:userId="S::9711593061@utac.u-tokyo.ac.jp::3062a12e-1286-4156-a247-f30585416d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bordersDoNotSurroundHeader/>
  <w:bordersDoNotSurroundFooter/>
  <w:proofState w:spelling="clean" w:grammar="clean"/>
  <w:trackRevisions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B9F"/>
    <w:rsid w:val="00001C11"/>
    <w:rsid w:val="00001EFE"/>
    <w:rsid w:val="00035EEA"/>
    <w:rsid w:val="000832E0"/>
    <w:rsid w:val="001C4231"/>
    <w:rsid w:val="002D361D"/>
    <w:rsid w:val="00372215"/>
    <w:rsid w:val="00542E5E"/>
    <w:rsid w:val="00607F6E"/>
    <w:rsid w:val="006120F8"/>
    <w:rsid w:val="007E2A39"/>
    <w:rsid w:val="00993FC3"/>
    <w:rsid w:val="00AF4B7A"/>
    <w:rsid w:val="00B44343"/>
    <w:rsid w:val="00BB64FD"/>
    <w:rsid w:val="00CF7E50"/>
    <w:rsid w:val="00D55D64"/>
    <w:rsid w:val="00D755F7"/>
    <w:rsid w:val="00EE18C3"/>
    <w:rsid w:val="00F44468"/>
    <w:rsid w:val="00F5263E"/>
    <w:rsid w:val="00FA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414B30"/>
  <w15:chartTrackingRefBased/>
  <w15:docId w15:val="{17CEFF6A-4591-4F3A-80BA-66496DCE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5D64"/>
    <w:rPr>
      <w:rFonts w:ascii="ＭＳ 明朝" w:eastAsia="ＭＳ 明朝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D55D64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yujie</dc:creator>
  <cp:keywords/>
  <dc:description/>
  <cp:lastModifiedBy>多月　文哉</cp:lastModifiedBy>
  <cp:revision>4</cp:revision>
  <dcterms:created xsi:type="dcterms:W3CDTF">2019-10-29T07:08:00Z</dcterms:created>
  <dcterms:modified xsi:type="dcterms:W3CDTF">2019-11-04T12:06:00Z</dcterms:modified>
</cp:coreProperties>
</file>